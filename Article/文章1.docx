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FCE6" w14:textId="77777777" w:rsidR="00F62CC4" w:rsidRPr="00616524" w:rsidRDefault="00F62CC4" w:rsidP="003C3CE2">
      <w:pPr>
        <w:widowControl/>
        <w:pBdr>
          <w:bottom w:val="single" w:sz="6" w:space="0" w:color="EEEEEE"/>
        </w:pBdr>
        <w:spacing w:before="100" w:beforeAutospacing="1" w:after="100" w:afterAutospacing="1"/>
        <w:outlineLvl w:val="1"/>
        <w:rPr>
          <w:rFonts w:eastAsiaTheme="minorHAnsi" w:cs="Open Sans"/>
          <w:b/>
          <w:bCs/>
          <w:color w:val="333333"/>
          <w:kern w:val="0"/>
          <w:sz w:val="42"/>
          <w:szCs w:val="42"/>
        </w:rPr>
      </w:pPr>
      <w:r w:rsidRPr="00616524">
        <w:rPr>
          <w:rFonts w:eastAsiaTheme="minorHAnsi" w:cs="Open Sans"/>
          <w:b/>
          <w:bCs/>
          <w:color w:val="333333"/>
          <w:kern w:val="0"/>
          <w:sz w:val="42"/>
          <w:szCs w:val="42"/>
        </w:rPr>
        <w:t>世界真的变得更糟糕了吗？</w:t>
      </w:r>
    </w:p>
    <w:p w14:paraId="1053333D" w14:textId="77777777" w:rsidR="00343A81"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p>
    <w:p w14:paraId="7C851309" w14:textId="06F50B23" w:rsidR="00343A81" w:rsidRPr="00616524" w:rsidRDefault="00343A81" w:rsidP="00343A81">
      <w:pPr>
        <w:pStyle w:val="a4"/>
        <w:widowControl/>
        <w:numPr>
          <w:ilvl w:val="0"/>
          <w:numId w:val="1"/>
        </w:numPr>
        <w:spacing w:before="192" w:after="192"/>
        <w:ind w:firstLineChars="0"/>
        <w:rPr>
          <w:rFonts w:eastAsiaTheme="minorHAnsi" w:cs="Open Sans"/>
          <w:color w:val="333333"/>
          <w:kern w:val="0"/>
          <w:sz w:val="24"/>
          <w:szCs w:val="24"/>
        </w:rPr>
      </w:pPr>
      <w:commentRangeStart w:id="0"/>
      <w:r w:rsidRPr="00616524">
        <w:rPr>
          <w:rFonts w:eastAsiaTheme="minorHAnsi" w:cs="Open Sans" w:hint="eastAsia"/>
          <w:color w:val="333333"/>
          <w:kern w:val="0"/>
          <w:sz w:val="24"/>
          <w:szCs w:val="24"/>
        </w:rPr>
        <w:t>介绍罗艺峰</w:t>
      </w:r>
      <w:ins w:id="1" w:author="ziqi liu" w:date="2022-08-07T22:27:00Z">
        <w:r w:rsidR="00871B53">
          <w:rPr>
            <w:rFonts w:eastAsiaTheme="minorHAnsi" w:cs="Open Sans" w:hint="eastAsia"/>
            <w:color w:val="333333"/>
            <w:kern w:val="0"/>
            <w:sz w:val="24"/>
            <w:szCs w:val="24"/>
          </w:rPr>
          <w:t>-“我是谁？”</w:t>
        </w:r>
      </w:ins>
    </w:p>
    <w:p w14:paraId="242145FE" w14:textId="0121400C" w:rsidR="00343A81" w:rsidRPr="00616524" w:rsidRDefault="00343A81" w:rsidP="00343A81">
      <w:pPr>
        <w:pStyle w:val="a4"/>
        <w:widowControl/>
        <w:numPr>
          <w:ilvl w:val="0"/>
          <w:numId w:val="1"/>
        </w:numPr>
        <w:spacing w:before="192" w:after="192"/>
        <w:ind w:firstLineChars="0"/>
        <w:rPr>
          <w:rFonts w:eastAsiaTheme="minorHAnsi" w:cs="Open Sans"/>
          <w:color w:val="333333"/>
          <w:kern w:val="0"/>
          <w:sz w:val="24"/>
          <w:szCs w:val="24"/>
        </w:rPr>
      </w:pPr>
      <w:r w:rsidRPr="00616524">
        <w:rPr>
          <w:rFonts w:eastAsiaTheme="minorHAnsi" w:cs="Open Sans" w:hint="eastAsia"/>
          <w:color w:val="333333"/>
          <w:kern w:val="0"/>
          <w:sz w:val="24"/>
          <w:szCs w:val="24"/>
        </w:rPr>
        <w:t>说明项目的内容</w:t>
      </w:r>
      <w:ins w:id="2" w:author="ziqi liu" w:date="2022-08-07T22:26:00Z">
        <w:r w:rsidR="00871B53">
          <w:rPr>
            <w:rFonts w:eastAsiaTheme="minorHAnsi" w:cs="Open Sans" w:hint="eastAsia"/>
            <w:color w:val="333333"/>
            <w:kern w:val="0"/>
            <w:sz w:val="24"/>
            <w:szCs w:val="24"/>
          </w:rPr>
          <w:t>-</w:t>
        </w:r>
      </w:ins>
      <w:ins w:id="3" w:author="ziqi liu" w:date="2022-08-07T22:27:00Z">
        <w:r w:rsidR="00871B53">
          <w:rPr>
            <w:rFonts w:eastAsiaTheme="minorHAnsi" w:cs="Open Sans" w:hint="eastAsia"/>
            <w:color w:val="333333"/>
            <w:kern w:val="0"/>
            <w:sz w:val="24"/>
            <w:szCs w:val="24"/>
          </w:rPr>
          <w:t>“我们的节目内容是什么？”</w:t>
        </w:r>
      </w:ins>
    </w:p>
    <w:p w14:paraId="4D207C0D" w14:textId="70A2C4B0" w:rsidR="00343A81" w:rsidRPr="00616524" w:rsidRDefault="00672AD2" w:rsidP="00343A81">
      <w:pPr>
        <w:pStyle w:val="a4"/>
        <w:widowControl/>
        <w:numPr>
          <w:ilvl w:val="0"/>
          <w:numId w:val="1"/>
        </w:numPr>
        <w:spacing w:before="192" w:after="192"/>
        <w:ind w:firstLineChars="0"/>
        <w:rPr>
          <w:rFonts w:eastAsiaTheme="minorHAnsi" w:cs="Open Sans"/>
          <w:color w:val="333333"/>
          <w:kern w:val="0"/>
          <w:sz w:val="24"/>
          <w:szCs w:val="24"/>
        </w:rPr>
      </w:pPr>
      <w:r w:rsidRPr="00616524">
        <w:rPr>
          <w:rFonts w:eastAsiaTheme="minorHAnsi" w:cs="Open Sans"/>
          <w:color w:val="333333"/>
          <w:kern w:val="0"/>
          <w:sz w:val="24"/>
          <w:szCs w:val="24"/>
        </w:rPr>
        <w:t>Justification</w:t>
      </w:r>
      <w:ins w:id="4" w:author="ziqi liu" w:date="2022-08-07T22:26:00Z">
        <w:r w:rsidR="00F2750D">
          <w:rPr>
            <w:rFonts w:eastAsiaTheme="minorHAnsi" w:cs="Open Sans" w:hint="eastAsia"/>
            <w:color w:val="333333"/>
            <w:kern w:val="0"/>
            <w:sz w:val="24"/>
            <w:szCs w:val="24"/>
          </w:rPr>
          <w:t>-“我们的理想是什么？”</w:t>
        </w:r>
      </w:ins>
    </w:p>
    <w:p w14:paraId="01765C0D" w14:textId="234F18DD" w:rsidR="00672AD2" w:rsidRPr="00616524" w:rsidRDefault="00672AD2" w:rsidP="00343A81">
      <w:pPr>
        <w:pStyle w:val="a4"/>
        <w:widowControl/>
        <w:numPr>
          <w:ilvl w:val="0"/>
          <w:numId w:val="1"/>
        </w:numPr>
        <w:spacing w:before="192" w:after="192"/>
        <w:ind w:firstLineChars="0"/>
        <w:rPr>
          <w:rFonts w:eastAsiaTheme="minorHAnsi" w:cs="Open Sans"/>
          <w:color w:val="333333"/>
          <w:kern w:val="0"/>
          <w:sz w:val="24"/>
          <w:szCs w:val="24"/>
        </w:rPr>
      </w:pPr>
      <w:r w:rsidRPr="00616524">
        <w:rPr>
          <w:rFonts w:eastAsiaTheme="minorHAnsi" w:cs="Open Sans" w:hint="eastAsia"/>
          <w:color w:val="333333"/>
          <w:kern w:val="0"/>
          <w:sz w:val="24"/>
          <w:szCs w:val="24"/>
        </w:rPr>
        <w:t>感谢朋友们</w:t>
      </w:r>
      <w:commentRangeEnd w:id="0"/>
      <w:r w:rsidR="00C8793B">
        <w:rPr>
          <w:rStyle w:val="a6"/>
        </w:rPr>
        <w:commentReference w:id="0"/>
      </w:r>
      <w:ins w:id="5" w:author="ziqi liu" w:date="2022-08-07T22:27:00Z">
        <w:r w:rsidR="00871B53">
          <w:rPr>
            <w:rFonts w:eastAsiaTheme="minorHAnsi" w:cs="Open Sans" w:hint="eastAsia"/>
            <w:color w:val="333333"/>
            <w:kern w:val="0"/>
            <w:sz w:val="24"/>
            <w:szCs w:val="24"/>
          </w:rPr>
          <w:t>-“我的团队是谁？他们做了什么？”</w:t>
        </w:r>
      </w:ins>
    </w:p>
    <w:p w14:paraId="3D22F11D" w14:textId="77777777" w:rsidR="00672AD2" w:rsidRPr="00616524" w:rsidRDefault="00672AD2" w:rsidP="00616524">
      <w:pPr>
        <w:pStyle w:val="a4"/>
        <w:widowControl/>
        <w:spacing w:before="192" w:after="192"/>
        <w:ind w:left="360" w:firstLineChars="0" w:firstLine="0"/>
        <w:rPr>
          <w:rFonts w:eastAsiaTheme="minorHAnsi" w:cs="Open Sans" w:hint="eastAsia"/>
          <w:color w:val="333333"/>
          <w:kern w:val="0"/>
          <w:sz w:val="24"/>
          <w:szCs w:val="24"/>
        </w:rPr>
      </w:pPr>
    </w:p>
    <w:p w14:paraId="7676D2E7" w14:textId="62E168F9"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【先导预告片在文末】</w:t>
      </w:r>
      <w:r w:rsidRPr="00616524">
        <w:rPr>
          <w:rFonts w:eastAsiaTheme="minorHAnsi" w:cs="Open Sans"/>
          <w:color w:val="333333"/>
          <w:kern w:val="0"/>
          <w:sz w:val="24"/>
          <w:szCs w:val="24"/>
        </w:rPr>
        <w:tab/>
      </w:r>
    </w:p>
    <w:p w14:paraId="4785CF78" w14:textId="770516A6"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t>我是罗艺峰，明年就要30岁了，目前在荷兰鹿特丹。</w:t>
      </w:r>
      <w:r w:rsidRPr="00616524">
        <w:rPr>
          <w:rFonts w:eastAsiaTheme="minorHAnsi" w:cs="Open Sans"/>
          <w:color w:val="333333"/>
          <w:kern w:val="0"/>
          <w:sz w:val="24"/>
          <w:szCs w:val="24"/>
          <w:highlight w:val="yellow"/>
          <w:rPrChange w:id="6" w:author="ziqi liu" w:date="2022-08-07T22:21:00Z">
            <w:rPr>
              <w:rFonts w:eastAsiaTheme="minorHAnsi" w:cs="Open Sans"/>
              <w:color w:val="333333"/>
              <w:kern w:val="0"/>
              <w:sz w:val="24"/>
              <w:szCs w:val="24"/>
            </w:rPr>
          </w:rPrChange>
        </w:rPr>
        <w:t>从某种意义上讲，我就是前段时间网络</w:t>
      </w:r>
      <w:proofErr w:type="gramStart"/>
      <w:r w:rsidRPr="00616524">
        <w:rPr>
          <w:rFonts w:eastAsiaTheme="minorHAnsi" w:cs="Open Sans"/>
          <w:color w:val="333333"/>
          <w:kern w:val="0"/>
          <w:sz w:val="24"/>
          <w:szCs w:val="24"/>
          <w:highlight w:val="yellow"/>
          <w:rPrChange w:id="7" w:author="ziqi liu" w:date="2022-08-07T22:21:00Z">
            <w:rPr>
              <w:rFonts w:eastAsiaTheme="minorHAnsi" w:cs="Open Sans"/>
              <w:color w:val="333333"/>
              <w:kern w:val="0"/>
              <w:sz w:val="24"/>
              <w:szCs w:val="24"/>
            </w:rPr>
          </w:rPrChange>
        </w:rPr>
        <w:t>上热议的”</w:t>
      </w:r>
      <w:proofErr w:type="gramEnd"/>
      <w:r w:rsidRPr="00616524">
        <w:rPr>
          <w:rFonts w:eastAsiaTheme="minorHAnsi" w:cs="Open Sans"/>
          <w:color w:val="333333"/>
          <w:kern w:val="0"/>
          <w:sz w:val="24"/>
          <w:szCs w:val="24"/>
          <w:highlight w:val="yellow"/>
          <w:rPrChange w:id="8" w:author="ziqi liu" w:date="2022-08-07T22:21:00Z">
            <w:rPr>
              <w:rFonts w:eastAsiaTheme="minorHAnsi" w:cs="Open Sans"/>
              <w:color w:val="333333"/>
              <w:kern w:val="0"/>
              <w:sz w:val="24"/>
              <w:szCs w:val="24"/>
            </w:rPr>
          </w:rPrChange>
        </w:rPr>
        <w:t>小镇做题家“。</w:t>
      </w:r>
      <w:r w:rsidRPr="00616524">
        <w:rPr>
          <w:rFonts w:eastAsiaTheme="minorHAnsi" w:cs="Open Sans"/>
          <w:color w:val="333333"/>
          <w:kern w:val="0"/>
          <w:sz w:val="24"/>
          <w:szCs w:val="24"/>
        </w:rPr>
        <w:t>我来自四川省江油市中坝镇，一个西南地区的</w:t>
      </w:r>
      <w:proofErr w:type="gramStart"/>
      <w:r w:rsidRPr="00616524">
        <w:rPr>
          <w:rFonts w:eastAsiaTheme="minorHAnsi" w:cs="Open Sans"/>
          <w:color w:val="333333"/>
          <w:kern w:val="0"/>
          <w:sz w:val="24"/>
          <w:szCs w:val="24"/>
        </w:rPr>
        <w:t>”</w:t>
      </w:r>
      <w:proofErr w:type="gramEnd"/>
      <w:r w:rsidRPr="00616524">
        <w:rPr>
          <w:rFonts w:eastAsiaTheme="minorHAnsi" w:cs="Open Sans"/>
          <w:color w:val="333333"/>
          <w:kern w:val="0"/>
          <w:sz w:val="24"/>
          <w:szCs w:val="24"/>
        </w:rPr>
        <w:t>五线城市“。幼年时母亲在镇上的金轮市场(10年前已拆)卖冬瓜，我的很多童年记忆，都来自于那个水泥板和棚户顶的农贸市场。幼年时期的成长经历大部分是充满着现实主义的，后来也算是通过“小镇做题家”的路进入了大学，再后来亦出国留学，再回国工作等。</w:t>
      </w:r>
      <w:del w:id="9" w:author="ziqi liu" w:date="2022-08-07T22:22:00Z">
        <w:r w:rsidRPr="00616524" w:rsidDel="00616524">
          <w:rPr>
            <w:rFonts w:eastAsiaTheme="minorHAnsi" w:cs="Open Sans" w:hint="eastAsia"/>
            <w:color w:val="333333"/>
            <w:kern w:val="0"/>
            <w:sz w:val="24"/>
            <w:szCs w:val="24"/>
          </w:rPr>
          <w:delText>我也不知道为什么</w:delText>
        </w:r>
      </w:del>
      <w:ins w:id="10" w:author="ziqi liu" w:date="2022-08-07T22:22:00Z">
        <w:r w:rsidR="00616524">
          <w:rPr>
            <w:rFonts w:eastAsiaTheme="minorHAnsi" w:cs="Open Sans" w:hint="eastAsia"/>
            <w:color w:val="333333"/>
            <w:kern w:val="0"/>
            <w:sz w:val="24"/>
            <w:szCs w:val="24"/>
          </w:rPr>
          <w:t>不知为何</w:t>
        </w:r>
      </w:ins>
      <w:r w:rsidRPr="00616524">
        <w:rPr>
          <w:rFonts w:eastAsiaTheme="minorHAnsi" w:cs="Open Sans"/>
          <w:color w:val="333333"/>
          <w:kern w:val="0"/>
          <w:sz w:val="24"/>
          <w:szCs w:val="24"/>
        </w:rPr>
        <w:t>，</w:t>
      </w:r>
      <w:r w:rsidRPr="00616524">
        <w:rPr>
          <w:rFonts w:eastAsiaTheme="minorHAnsi" w:cs="Open Sans"/>
          <w:color w:val="333333"/>
          <w:kern w:val="0"/>
          <w:sz w:val="24"/>
          <w:szCs w:val="24"/>
          <w:u w:val="single"/>
          <w:rPrChange w:id="11" w:author="ziqi liu" w:date="2022-08-07T22:22:00Z">
            <w:rPr>
              <w:rFonts w:eastAsiaTheme="minorHAnsi" w:cs="Open Sans"/>
              <w:color w:val="333333"/>
              <w:kern w:val="0"/>
              <w:sz w:val="24"/>
              <w:szCs w:val="24"/>
            </w:rPr>
          </w:rPrChange>
        </w:rPr>
        <w:t>进入时期后的我</w:t>
      </w:r>
      <w:r w:rsidRPr="00616524">
        <w:rPr>
          <w:rFonts w:eastAsiaTheme="minorHAnsi" w:cs="Open Sans"/>
          <w:color w:val="333333"/>
          <w:kern w:val="0"/>
          <w:sz w:val="24"/>
          <w:szCs w:val="24"/>
        </w:rPr>
        <w:t>，变得非常理想主义，也做了很多理想主义的事情。而现在，我准备在自己即将而立之年的时候，再做一件理想主义的事：</w:t>
      </w:r>
      <w:r w:rsidRPr="00616524">
        <w:rPr>
          <w:rFonts w:eastAsiaTheme="minorHAnsi" w:cs="Open Sans"/>
          <w:b/>
          <w:bCs/>
          <w:color w:val="333333"/>
          <w:kern w:val="0"/>
          <w:sz w:val="24"/>
          <w:szCs w:val="24"/>
        </w:rPr>
        <w:t>我想要在没有投资人和</w:t>
      </w:r>
      <w:del w:id="12" w:author="ziqi liu" w:date="2022-08-07T22:22:00Z">
        <w:r w:rsidRPr="00616524" w:rsidDel="00887D22">
          <w:rPr>
            <w:rFonts w:eastAsiaTheme="minorHAnsi" w:cs="Open Sans"/>
            <w:b/>
            <w:bCs/>
            <w:color w:val="333333"/>
            <w:kern w:val="0"/>
            <w:sz w:val="24"/>
            <w:szCs w:val="24"/>
          </w:rPr>
          <w:delText>非常</w:delText>
        </w:r>
      </w:del>
      <w:r w:rsidRPr="00616524">
        <w:rPr>
          <w:rFonts w:eastAsiaTheme="minorHAnsi" w:cs="Open Sans"/>
          <w:b/>
          <w:bCs/>
          <w:color w:val="333333"/>
          <w:kern w:val="0"/>
          <w:sz w:val="24"/>
          <w:szCs w:val="24"/>
        </w:rPr>
        <w:t>专业</w:t>
      </w:r>
      <w:del w:id="13" w:author="ziqi liu" w:date="2022-08-07T22:22:00Z">
        <w:r w:rsidRPr="00616524" w:rsidDel="00887D22">
          <w:rPr>
            <w:rFonts w:eastAsiaTheme="minorHAnsi" w:cs="Open Sans"/>
            <w:b/>
            <w:bCs/>
            <w:color w:val="333333"/>
            <w:kern w:val="0"/>
            <w:sz w:val="24"/>
            <w:szCs w:val="24"/>
          </w:rPr>
          <w:delText>的</w:delText>
        </w:r>
      </w:del>
      <w:r w:rsidRPr="00616524">
        <w:rPr>
          <w:rFonts w:eastAsiaTheme="minorHAnsi" w:cs="Open Sans"/>
          <w:b/>
          <w:bCs/>
          <w:color w:val="333333"/>
          <w:kern w:val="0"/>
          <w:sz w:val="24"/>
          <w:szCs w:val="24"/>
        </w:rPr>
        <w:t>团队的情况下，做一部有关于后疫情时代的</w:t>
      </w:r>
      <w:r w:rsidRPr="00887D22">
        <w:rPr>
          <w:rFonts w:eastAsiaTheme="minorHAnsi" w:cs="Open Sans"/>
          <w:b/>
          <w:bCs/>
          <w:color w:val="333333"/>
          <w:kern w:val="0"/>
          <w:sz w:val="24"/>
          <w:szCs w:val="24"/>
          <w:highlight w:val="yellow"/>
          <w:rPrChange w:id="14" w:author="ziqi liu" w:date="2022-08-07T22:22:00Z">
            <w:rPr>
              <w:rFonts w:eastAsiaTheme="minorHAnsi" w:cs="Open Sans"/>
              <w:b/>
              <w:bCs/>
              <w:color w:val="333333"/>
              <w:kern w:val="0"/>
              <w:sz w:val="24"/>
              <w:szCs w:val="24"/>
            </w:rPr>
          </w:rPrChange>
        </w:rPr>
        <w:t>人文访谈纪录</w:t>
      </w:r>
      <w:r w:rsidRPr="00616524">
        <w:rPr>
          <w:rFonts w:eastAsiaTheme="minorHAnsi" w:cs="Open Sans"/>
          <w:b/>
          <w:bCs/>
          <w:color w:val="333333"/>
          <w:kern w:val="0"/>
          <w:sz w:val="24"/>
          <w:szCs w:val="24"/>
        </w:rPr>
        <w:t>片。</w:t>
      </w:r>
      <w:r w:rsidRPr="00887D22">
        <w:rPr>
          <w:rFonts w:eastAsiaTheme="minorHAnsi" w:cs="Open Sans"/>
          <w:b/>
          <w:bCs/>
          <w:color w:val="333333"/>
          <w:kern w:val="0"/>
          <w:sz w:val="24"/>
          <w:szCs w:val="24"/>
          <w:highlight w:val="yellow"/>
          <w:rPrChange w:id="15" w:author="ziqi liu" w:date="2022-08-07T22:23:00Z">
            <w:rPr>
              <w:rFonts w:eastAsiaTheme="minorHAnsi" w:cs="Open Sans"/>
              <w:b/>
              <w:bCs/>
              <w:color w:val="333333"/>
              <w:kern w:val="0"/>
              <w:sz w:val="24"/>
              <w:szCs w:val="24"/>
            </w:rPr>
          </w:rPrChange>
        </w:rPr>
        <w:t>从人口稠密的西欧出发，一直到人口稀疏的北极圈。</w:t>
      </w:r>
      <w:commentRangeStart w:id="16"/>
      <w:r w:rsidRPr="00616524">
        <w:rPr>
          <w:rFonts w:eastAsiaTheme="minorHAnsi" w:cs="Open Sans"/>
          <w:b/>
          <w:bCs/>
          <w:color w:val="333333"/>
          <w:kern w:val="0"/>
          <w:sz w:val="24"/>
          <w:szCs w:val="24"/>
        </w:rPr>
        <w:t>我</w:t>
      </w:r>
      <w:commentRangeEnd w:id="16"/>
      <w:r w:rsidR="00C8793B">
        <w:rPr>
          <w:rStyle w:val="a6"/>
        </w:rPr>
        <w:commentReference w:id="16"/>
      </w:r>
      <w:r w:rsidRPr="00616524">
        <w:rPr>
          <w:rFonts w:eastAsiaTheme="minorHAnsi" w:cs="Open Sans"/>
          <w:b/>
          <w:bCs/>
          <w:color w:val="333333"/>
          <w:kern w:val="0"/>
          <w:sz w:val="24"/>
          <w:szCs w:val="24"/>
        </w:rPr>
        <w:t>想要去探索一个问题：这个世界真的变得更糟糕了吗？</w:t>
      </w:r>
      <w:r w:rsidRPr="00616524">
        <w:rPr>
          <w:rFonts w:eastAsiaTheme="minorHAnsi" w:cs="Open Sans"/>
          <w:color w:val="333333"/>
          <w:kern w:val="0"/>
          <w:sz w:val="24"/>
          <w:szCs w:val="24"/>
        </w:rPr>
        <w:t xml:space="preserve"> 我的</w:t>
      </w:r>
      <w:commentRangeStart w:id="17"/>
      <w:r w:rsidRPr="00616524">
        <w:rPr>
          <w:rFonts w:eastAsiaTheme="minorHAnsi" w:cs="Open Sans"/>
          <w:color w:val="333333"/>
          <w:kern w:val="0"/>
          <w:sz w:val="24"/>
          <w:szCs w:val="24"/>
        </w:rPr>
        <w:t>团队成员们</w:t>
      </w:r>
      <w:commentRangeEnd w:id="17"/>
      <w:r w:rsidR="00C8793B">
        <w:rPr>
          <w:rStyle w:val="a6"/>
        </w:rPr>
        <w:commentReference w:id="17"/>
      </w:r>
      <w:r w:rsidRPr="00616524">
        <w:rPr>
          <w:rFonts w:eastAsiaTheme="minorHAnsi" w:cs="Open Sans"/>
          <w:color w:val="333333"/>
          <w:kern w:val="0"/>
          <w:sz w:val="24"/>
          <w:szCs w:val="24"/>
        </w:rPr>
        <w:t>没有人拿工资，他们也都有自己的工作，但是大家都愿意</w:t>
      </w:r>
      <w:r w:rsidRPr="00616524">
        <w:rPr>
          <w:rFonts w:eastAsiaTheme="minorHAnsi" w:cs="Open Sans"/>
          <w:color w:val="333333"/>
          <w:kern w:val="0"/>
          <w:sz w:val="24"/>
          <w:szCs w:val="24"/>
        </w:rPr>
        <w:lastRenderedPageBreak/>
        <w:t>做一次理想主义的尝试。在经过了将近4个月的筹备</w:t>
      </w:r>
      <w:ins w:id="18" w:author="ziqi liu" w:date="2022-08-07T22:24:00Z">
        <w:r w:rsidR="00C8793B">
          <w:rPr>
            <w:rFonts w:eastAsiaTheme="minorHAnsi" w:cs="Open Sans" w:hint="eastAsia"/>
            <w:color w:val="333333"/>
            <w:kern w:val="0"/>
            <w:sz w:val="24"/>
            <w:szCs w:val="24"/>
          </w:rPr>
          <w:t>，</w:t>
        </w:r>
      </w:ins>
      <w:del w:id="19" w:author="ziqi liu" w:date="2022-08-07T22:24:00Z">
        <w:r w:rsidRPr="00616524" w:rsidDel="00C8793B">
          <w:rPr>
            <w:rFonts w:eastAsiaTheme="minorHAnsi" w:cs="Open Sans"/>
            <w:color w:val="333333"/>
            <w:kern w:val="0"/>
            <w:sz w:val="24"/>
            <w:szCs w:val="24"/>
          </w:rPr>
          <w:delText>与</w:delText>
        </w:r>
      </w:del>
      <w:r w:rsidRPr="00616524">
        <w:rPr>
          <w:rFonts w:eastAsiaTheme="minorHAnsi" w:cs="Open Sans"/>
          <w:color w:val="333333"/>
          <w:kern w:val="0"/>
          <w:sz w:val="24"/>
          <w:szCs w:val="24"/>
        </w:rPr>
        <w:t>发出了上百封访谈邀请邮件后，我终于将于2022年8月8日开始这趟理想主义的行程。</w:t>
      </w:r>
    </w:p>
    <w:p w14:paraId="737509A1" w14:textId="326F29A9"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r w:rsidRPr="00616524">
        <w:rPr>
          <w:rFonts w:eastAsiaTheme="minorHAnsi" w:cs="Open Sans"/>
          <w:noProof/>
          <w:color w:val="333333"/>
          <w:kern w:val="0"/>
          <w:sz w:val="24"/>
          <w:szCs w:val="24"/>
        </w:rPr>
        <mc:AlternateContent>
          <mc:Choice Requires="wps">
            <w:drawing>
              <wp:inline distT="0" distB="0" distL="0" distR="0" wp14:anchorId="21C62450" wp14:editId="2798F802">
                <wp:extent cx="304800" cy="304800"/>
                <wp:effectExtent l="0" t="0" r="0" b="0"/>
                <wp:docPr id="3" name="矩形 3" descr="行前设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39AB2" id="矩形 3" o:spid="_x0000_s1026" alt="行前设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FF59ED" w14:textId="0DCC015D"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r w:rsidRPr="00616524">
        <w:rPr>
          <w:rFonts w:eastAsiaTheme="minorHAnsi" w:cs="Open Sans"/>
          <w:color w:val="333333"/>
          <w:kern w:val="0"/>
          <w:sz w:val="24"/>
          <w:szCs w:val="24"/>
        </w:rPr>
        <w:tab/>
        <w:t xml:space="preserve">为了使这个项目能有更多人的参与，我制作了项目的官方网站： </w:t>
      </w:r>
      <w:commentRangeStart w:id="20"/>
      <w:r w:rsidR="00000000" w:rsidRPr="00616524">
        <w:fldChar w:fldCharType="begin"/>
      </w:r>
      <w:r w:rsidR="00000000" w:rsidRPr="00616524">
        <w:instrText xml:space="preserve"> HYPERLINK "https://www.iampossible.cn/" </w:instrText>
      </w:r>
      <w:r w:rsidR="00000000" w:rsidRPr="00616524">
        <w:fldChar w:fldCharType="separate"/>
      </w:r>
      <w:r w:rsidRPr="00616524">
        <w:rPr>
          <w:rFonts w:eastAsiaTheme="minorHAnsi" w:cs="Open Sans"/>
          <w:color w:val="4183C4"/>
          <w:kern w:val="0"/>
          <w:sz w:val="24"/>
          <w:szCs w:val="24"/>
        </w:rPr>
        <w:t>https://www.iampossible.cn/</w:t>
      </w:r>
      <w:r w:rsidR="00000000" w:rsidRPr="00616524">
        <w:rPr>
          <w:rFonts w:eastAsiaTheme="minorHAnsi" w:cs="Open Sans"/>
          <w:color w:val="4183C4"/>
          <w:kern w:val="0"/>
          <w:sz w:val="24"/>
          <w:szCs w:val="24"/>
        </w:rPr>
        <w:fldChar w:fldCharType="end"/>
      </w:r>
      <w:r w:rsidRPr="00616524">
        <w:rPr>
          <w:rFonts w:eastAsiaTheme="minorHAnsi" w:cs="Open Sans"/>
          <w:color w:val="333333"/>
          <w:kern w:val="0"/>
          <w:sz w:val="24"/>
          <w:szCs w:val="24"/>
        </w:rPr>
        <w:t xml:space="preserve"> </w:t>
      </w:r>
      <w:commentRangeEnd w:id="20"/>
      <w:r w:rsidR="0009692C">
        <w:rPr>
          <w:rStyle w:val="a6"/>
        </w:rPr>
        <w:commentReference w:id="20"/>
      </w:r>
      <w:r w:rsidRPr="00616524">
        <w:rPr>
          <w:rFonts w:eastAsiaTheme="minorHAnsi" w:cs="Open Sans"/>
          <w:color w:val="333333"/>
          <w:kern w:val="0"/>
          <w:sz w:val="24"/>
          <w:szCs w:val="24"/>
        </w:rPr>
        <w:t>。 这篇文章是项目正式开启前所写，所以我想谈一谈</w:t>
      </w:r>
      <w:r w:rsidRPr="0051415E">
        <w:rPr>
          <w:rFonts w:eastAsiaTheme="minorHAnsi" w:cs="Open Sans"/>
          <w:color w:val="333333"/>
          <w:kern w:val="0"/>
          <w:sz w:val="24"/>
          <w:szCs w:val="24"/>
          <w:highlight w:val="yellow"/>
          <w:rPrChange w:id="21" w:author="ziqi liu" w:date="2022-08-07T22:26:00Z">
            <w:rPr>
              <w:rFonts w:eastAsiaTheme="minorHAnsi" w:cs="Open Sans"/>
              <w:color w:val="333333"/>
              <w:kern w:val="0"/>
              <w:sz w:val="24"/>
              <w:szCs w:val="24"/>
            </w:rPr>
          </w:rPrChange>
        </w:rPr>
        <w:t>这个项目的背景与为什么要做这个项目</w:t>
      </w:r>
      <w:r w:rsidR="003C3CE2" w:rsidRPr="00616524">
        <w:rPr>
          <w:rFonts w:eastAsiaTheme="minorHAnsi" w:cs="Open Sans" w:hint="eastAsia"/>
          <w:color w:val="333333"/>
          <w:kern w:val="0"/>
          <w:sz w:val="24"/>
          <w:szCs w:val="24"/>
        </w:rPr>
        <w:t>。</w:t>
      </w:r>
    </w:p>
    <w:p w14:paraId="3E29BD6D" w14:textId="77777777"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r w:rsidRPr="00616524">
        <w:rPr>
          <w:rFonts w:eastAsiaTheme="minorHAnsi" w:cs="Open Sans"/>
          <w:color w:val="333333"/>
          <w:kern w:val="0"/>
          <w:sz w:val="24"/>
          <w:szCs w:val="24"/>
        </w:rPr>
        <w:tab/>
      </w:r>
      <w:commentRangeStart w:id="22"/>
      <w:r w:rsidRPr="00616524">
        <w:rPr>
          <w:rFonts w:eastAsiaTheme="minorHAnsi" w:cs="Open Sans"/>
          <w:color w:val="333333"/>
          <w:kern w:val="0"/>
          <w:sz w:val="24"/>
          <w:szCs w:val="24"/>
        </w:rPr>
        <w:t>首先，这个项目的中文名是</w:t>
      </w:r>
      <w:r w:rsidRPr="00616524">
        <w:rPr>
          <w:rFonts w:eastAsiaTheme="minorHAnsi" w:cs="Open Sans"/>
          <w:b/>
          <w:bCs/>
          <w:color w:val="333333"/>
          <w:kern w:val="0"/>
          <w:sz w:val="24"/>
          <w:szCs w:val="24"/>
        </w:rPr>
        <w:t>行路摘星辰</w:t>
      </w:r>
      <w:r w:rsidRPr="00616524">
        <w:rPr>
          <w:rFonts w:eastAsiaTheme="minorHAnsi" w:cs="Open Sans"/>
          <w:color w:val="333333"/>
          <w:kern w:val="0"/>
          <w:sz w:val="24"/>
          <w:szCs w:val="24"/>
        </w:rPr>
        <w:t>，</w:t>
      </w:r>
      <w:r w:rsidRPr="0051415E">
        <w:rPr>
          <w:rFonts w:eastAsiaTheme="minorHAnsi" w:cs="Open Sans"/>
          <w:color w:val="333333"/>
          <w:kern w:val="0"/>
          <w:sz w:val="24"/>
          <w:szCs w:val="24"/>
          <w:highlight w:val="yellow"/>
          <w:rPrChange w:id="23" w:author="ziqi liu" w:date="2022-08-07T22:26:00Z">
            <w:rPr>
              <w:rFonts w:eastAsiaTheme="minorHAnsi" w:cs="Open Sans"/>
              <w:color w:val="333333"/>
              <w:kern w:val="0"/>
              <w:sz w:val="24"/>
              <w:szCs w:val="24"/>
            </w:rPr>
          </w:rPrChange>
        </w:rPr>
        <w:t>我们的价值观是</w:t>
      </w:r>
      <w:proofErr w:type="gramStart"/>
      <w:r w:rsidRPr="0051415E">
        <w:rPr>
          <w:rFonts w:eastAsiaTheme="minorHAnsi" w:cs="Open Sans"/>
          <w:b/>
          <w:bCs/>
          <w:color w:val="333333"/>
          <w:kern w:val="0"/>
          <w:sz w:val="24"/>
          <w:szCs w:val="24"/>
          <w:highlight w:val="yellow"/>
          <w:rPrChange w:id="24" w:author="ziqi liu" w:date="2022-08-07T22:26:00Z">
            <w:rPr>
              <w:rFonts w:eastAsiaTheme="minorHAnsi" w:cs="Open Sans"/>
              <w:b/>
              <w:bCs/>
              <w:color w:val="333333"/>
              <w:kern w:val="0"/>
              <w:sz w:val="24"/>
              <w:szCs w:val="24"/>
            </w:rPr>
          </w:rPrChange>
        </w:rPr>
        <w:t>“</w:t>
      </w:r>
      <w:proofErr w:type="gramEnd"/>
      <w:r w:rsidRPr="0051415E">
        <w:rPr>
          <w:rFonts w:eastAsiaTheme="minorHAnsi" w:cs="Open Sans"/>
          <w:b/>
          <w:bCs/>
          <w:color w:val="333333"/>
          <w:kern w:val="0"/>
          <w:sz w:val="24"/>
          <w:szCs w:val="24"/>
          <w:highlight w:val="yellow"/>
          <w:rPrChange w:id="25" w:author="ziqi liu" w:date="2022-08-07T22:26:00Z">
            <w:rPr>
              <w:rFonts w:eastAsiaTheme="minorHAnsi" w:cs="Open Sans"/>
              <w:b/>
              <w:bCs/>
              <w:color w:val="333333"/>
              <w:kern w:val="0"/>
              <w:sz w:val="24"/>
              <w:szCs w:val="24"/>
            </w:rPr>
          </w:rPrChange>
        </w:rPr>
        <w:t>歧路今安在，愿可摘星辰</w:t>
      </w:r>
      <w:proofErr w:type="gramStart"/>
      <w:r w:rsidRPr="0051415E">
        <w:rPr>
          <w:rFonts w:eastAsiaTheme="minorHAnsi" w:cs="Open Sans"/>
          <w:b/>
          <w:bCs/>
          <w:color w:val="333333"/>
          <w:kern w:val="0"/>
          <w:sz w:val="24"/>
          <w:szCs w:val="24"/>
          <w:highlight w:val="yellow"/>
          <w:rPrChange w:id="26" w:author="ziqi liu" w:date="2022-08-07T22:26:00Z">
            <w:rPr>
              <w:rFonts w:eastAsiaTheme="minorHAnsi" w:cs="Open Sans"/>
              <w:b/>
              <w:bCs/>
              <w:color w:val="333333"/>
              <w:kern w:val="0"/>
              <w:sz w:val="24"/>
              <w:szCs w:val="24"/>
            </w:rPr>
          </w:rPrChange>
        </w:rPr>
        <w:t>“</w:t>
      </w:r>
      <w:proofErr w:type="gramEnd"/>
      <w:r w:rsidRPr="00616524">
        <w:rPr>
          <w:rFonts w:eastAsiaTheme="minorHAnsi" w:cs="Open Sans"/>
          <w:color w:val="333333"/>
          <w:kern w:val="0"/>
          <w:sz w:val="24"/>
          <w:szCs w:val="24"/>
        </w:rPr>
        <w:t>， 取自李白的两首诗，《行路难》中的“多歧路，今安在？”与《夜宿山寺》里的“危楼高百尺，手可摘星辰”。寓意当今世界是复杂而割裂的，而真正的“大道”在哪里呢？希望能够通过行走（实践：包括田野调查和访谈）的方式，来认知世界，摘下星辰。而英文名我取为</w:t>
      </w:r>
      <w:r w:rsidRPr="00616524">
        <w:rPr>
          <w:rFonts w:eastAsiaTheme="minorHAnsi" w:cs="Open Sans"/>
          <w:b/>
          <w:bCs/>
          <w:color w:val="333333"/>
          <w:kern w:val="0"/>
          <w:sz w:val="24"/>
          <w:szCs w:val="24"/>
        </w:rPr>
        <w:t>IMpossible</w:t>
      </w:r>
      <w:r w:rsidRPr="00616524">
        <w:rPr>
          <w:rFonts w:eastAsiaTheme="minorHAnsi" w:cs="Open Sans"/>
          <w:color w:val="333333"/>
          <w:kern w:val="0"/>
          <w:sz w:val="24"/>
          <w:szCs w:val="24"/>
        </w:rPr>
        <w:t>，看起来这个词是impossible(不可能)，但是前面两个字母是IM(我)，而后面其实是possible(可能)，寓意为我能够将不可能变成可能。</w:t>
      </w:r>
      <w:commentRangeEnd w:id="22"/>
      <w:r w:rsidR="00D760DF">
        <w:rPr>
          <w:rStyle w:val="a6"/>
        </w:rPr>
        <w:commentReference w:id="22"/>
      </w:r>
    </w:p>
    <w:p w14:paraId="6254E0D4" w14:textId="77777777"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r w:rsidRPr="00616524">
        <w:rPr>
          <w:rFonts w:eastAsiaTheme="minorHAnsi" w:cs="Open Sans"/>
          <w:color w:val="333333"/>
          <w:kern w:val="0"/>
          <w:sz w:val="24"/>
          <w:szCs w:val="24"/>
        </w:rPr>
        <w:tab/>
        <w:t xml:space="preserve">史蒂芬·平克在《当下的启蒙》里通过多个角度的实证数据论证出 </w:t>
      </w:r>
      <w:r w:rsidRPr="00616524">
        <w:rPr>
          <w:rFonts w:eastAsiaTheme="minorHAnsi" w:cs="Open Sans"/>
          <w:b/>
          <w:bCs/>
          <w:color w:val="333333"/>
          <w:kern w:val="0"/>
          <w:sz w:val="24"/>
          <w:szCs w:val="24"/>
        </w:rPr>
        <w:t>“世界变得越来越好了”</w:t>
      </w:r>
      <w:r w:rsidRPr="00616524">
        <w:rPr>
          <w:rFonts w:eastAsiaTheme="minorHAnsi" w:cs="Open Sans"/>
          <w:color w:val="333333"/>
          <w:kern w:val="0"/>
          <w:sz w:val="24"/>
          <w:szCs w:val="24"/>
        </w:rPr>
        <w:t xml:space="preserve"> 。比如，在过去的几百年历史中，人类的平均预期寿命大幅提高，孩童的营养状况以及教育水平得到改善，人们的工作环境普遍得到改善等等。但是，书中也引用2015年底的一项民意调查，其结果显示大部分人都认为 </w:t>
      </w:r>
      <w:r w:rsidRPr="00616524">
        <w:rPr>
          <w:rFonts w:eastAsiaTheme="minorHAnsi" w:cs="Open Sans"/>
          <w:b/>
          <w:bCs/>
          <w:color w:val="333333"/>
          <w:kern w:val="0"/>
          <w:sz w:val="24"/>
          <w:szCs w:val="24"/>
        </w:rPr>
        <w:t>“世界正在走下坡路”</w:t>
      </w:r>
      <w:r w:rsidRPr="00616524">
        <w:rPr>
          <w:rFonts w:eastAsiaTheme="minorHAnsi" w:cs="Open Sans"/>
          <w:color w:val="333333"/>
          <w:kern w:val="0"/>
          <w:sz w:val="24"/>
          <w:szCs w:val="24"/>
        </w:rPr>
        <w:t xml:space="preserve"> 以及 </w:t>
      </w:r>
      <w:r w:rsidRPr="00616524">
        <w:rPr>
          <w:rFonts w:eastAsiaTheme="minorHAnsi" w:cs="Open Sans"/>
          <w:b/>
          <w:bCs/>
          <w:color w:val="333333"/>
          <w:kern w:val="0"/>
          <w:sz w:val="24"/>
          <w:szCs w:val="24"/>
        </w:rPr>
        <w:t>“这个世界变得越来越糟糕”</w:t>
      </w:r>
      <w:r w:rsidRPr="00616524">
        <w:rPr>
          <w:rFonts w:eastAsiaTheme="minorHAnsi" w:cs="Open Sans"/>
          <w:color w:val="333333"/>
          <w:kern w:val="0"/>
          <w:sz w:val="24"/>
          <w:szCs w:val="24"/>
        </w:rPr>
        <w:t>。 而2015年底的这项民意调查主要是在14个发达国家进行的，比如英国，丹麦，芬兰等。2020年爆发全球性的新冠疫情打乱了全世界的节奏。我想，如果现在再进行一次类似的民意调查，其结果应该会比2015年的那次更加悲观吧。</w:t>
      </w:r>
    </w:p>
    <w:p w14:paraId="6D4203DF" w14:textId="77777777"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lastRenderedPageBreak/>
        <w:tab/>
      </w:r>
      <w:r w:rsidRPr="00616524">
        <w:rPr>
          <w:rFonts w:eastAsiaTheme="minorHAnsi" w:cs="Open Sans"/>
          <w:color w:val="333333"/>
          <w:kern w:val="0"/>
          <w:sz w:val="24"/>
          <w:szCs w:val="24"/>
        </w:rPr>
        <w:tab/>
        <w:t>没有实证研究能表明过去两年多的诸多事件与疫情有直接的因果关系，但是疫情似乎又很像是一点火苗，点燃了世界的各个矛盾。放大了看，国际关系开始重新洗牌：俄</w:t>
      </w:r>
      <w:proofErr w:type="gramStart"/>
      <w:r w:rsidRPr="00616524">
        <w:rPr>
          <w:rFonts w:eastAsiaTheme="minorHAnsi" w:cs="Open Sans"/>
          <w:color w:val="333333"/>
          <w:kern w:val="0"/>
          <w:sz w:val="24"/>
          <w:szCs w:val="24"/>
        </w:rPr>
        <w:t>乌战争</w:t>
      </w:r>
      <w:proofErr w:type="gramEnd"/>
      <w:r w:rsidRPr="00616524">
        <w:rPr>
          <w:rFonts w:eastAsiaTheme="minorHAnsi" w:cs="Open Sans"/>
          <w:color w:val="333333"/>
          <w:kern w:val="0"/>
          <w:sz w:val="24"/>
          <w:szCs w:val="24"/>
        </w:rPr>
        <w:t>迟迟不停，中美关系降至冰点，世界能源价格暴涨，欧美世界通货膨胀达到历史高位等。 而假如我们放至微观层面来看，就会发现更加可怕。因为，时代的一粒灰，落到个人头上就是一座山。也许三年前大家还只是在调侃“内卷”这个词并吐</w:t>
      </w:r>
      <w:proofErr w:type="gramStart"/>
      <w:r w:rsidRPr="00616524">
        <w:rPr>
          <w:rFonts w:eastAsiaTheme="minorHAnsi" w:cs="Open Sans"/>
          <w:color w:val="333333"/>
          <w:kern w:val="0"/>
          <w:sz w:val="24"/>
          <w:szCs w:val="24"/>
        </w:rPr>
        <w:t>槽行业</w:t>
      </w:r>
      <w:proofErr w:type="gramEnd"/>
      <w:r w:rsidRPr="00616524">
        <w:rPr>
          <w:rFonts w:eastAsiaTheme="minorHAnsi" w:cs="Open Sans"/>
          <w:color w:val="333333"/>
          <w:kern w:val="0"/>
          <w:sz w:val="24"/>
          <w:szCs w:val="24"/>
        </w:rPr>
        <w:t>竞争越来越激烈，而现在市场已经实实在在开始淘汰一些行业和行业里的人了。国内很多年轻的打工人悲观地认为：2022年的互联网裁员</w:t>
      </w:r>
      <w:proofErr w:type="gramStart"/>
      <w:r w:rsidRPr="00616524">
        <w:rPr>
          <w:rFonts w:eastAsiaTheme="minorHAnsi" w:cs="Open Sans"/>
          <w:color w:val="333333"/>
          <w:kern w:val="0"/>
          <w:sz w:val="24"/>
          <w:szCs w:val="24"/>
        </w:rPr>
        <w:t>潮不是</w:t>
      </w:r>
      <w:proofErr w:type="gramEnd"/>
      <w:r w:rsidRPr="00616524">
        <w:rPr>
          <w:rFonts w:eastAsiaTheme="minorHAnsi" w:cs="Open Sans"/>
          <w:color w:val="333333"/>
          <w:kern w:val="0"/>
          <w:sz w:val="24"/>
          <w:szCs w:val="24"/>
        </w:rPr>
        <w:t>终点，也可能只是刚刚开始。同时，由于新冠疫情，世界范围的文化交流变少，又由于世界局势变化导致的经济发展压力变大，整个世界的</w:t>
      </w:r>
      <w:proofErr w:type="gramStart"/>
      <w:r w:rsidRPr="00616524">
        <w:rPr>
          <w:rFonts w:eastAsiaTheme="minorHAnsi" w:cs="Open Sans"/>
          <w:color w:val="333333"/>
          <w:kern w:val="0"/>
          <w:sz w:val="24"/>
          <w:szCs w:val="24"/>
        </w:rPr>
        <w:t>极左和</w:t>
      </w:r>
      <w:proofErr w:type="gramEnd"/>
      <w:r w:rsidRPr="00616524">
        <w:rPr>
          <w:rFonts w:eastAsiaTheme="minorHAnsi" w:cs="Open Sans"/>
          <w:color w:val="333333"/>
          <w:kern w:val="0"/>
          <w:sz w:val="24"/>
          <w:szCs w:val="24"/>
        </w:rPr>
        <w:t>极右思潮都开始泛滥。大家更愿意相信自己相信的那个部分，世界变得割裂起来。</w:t>
      </w:r>
    </w:p>
    <w:p w14:paraId="189B8091" w14:textId="2E36B450"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r w:rsidRPr="00616524">
        <w:rPr>
          <w:rFonts w:eastAsiaTheme="minorHAnsi" w:cs="Open Sans"/>
          <w:color w:val="333333"/>
          <w:kern w:val="0"/>
          <w:sz w:val="24"/>
          <w:szCs w:val="24"/>
        </w:rPr>
        <w:tab/>
      </w:r>
      <w:r w:rsidR="00AA47FC" w:rsidRPr="00616524">
        <w:rPr>
          <w:rFonts w:eastAsiaTheme="minorHAnsi" w:cs="Open Sans" w:hint="eastAsia"/>
          <w:color w:val="333333"/>
          <w:kern w:val="0"/>
          <w:sz w:val="24"/>
          <w:szCs w:val="24"/>
        </w:rPr>
        <w:t>对普通人而言，</w:t>
      </w:r>
      <w:r w:rsidR="00420561" w:rsidRPr="00616524">
        <w:rPr>
          <w:rFonts w:eastAsiaTheme="minorHAnsi" w:cs="Open Sans" w:hint="eastAsia"/>
          <w:color w:val="333333"/>
          <w:kern w:val="0"/>
          <w:sz w:val="24"/>
          <w:szCs w:val="24"/>
        </w:rPr>
        <w:t>身处</w:t>
      </w:r>
      <w:r w:rsidRPr="00616524">
        <w:rPr>
          <w:rFonts w:eastAsiaTheme="minorHAnsi" w:cs="Open Sans"/>
          <w:color w:val="333333"/>
          <w:kern w:val="0"/>
          <w:sz w:val="24"/>
          <w:szCs w:val="24"/>
        </w:rPr>
        <w:t>这样的一个时代，似乎</w:t>
      </w:r>
      <w:r w:rsidR="00A8270C" w:rsidRPr="00616524">
        <w:rPr>
          <w:rFonts w:eastAsiaTheme="minorHAnsi" w:cs="Open Sans" w:hint="eastAsia"/>
          <w:color w:val="333333"/>
          <w:kern w:val="0"/>
          <w:sz w:val="24"/>
          <w:szCs w:val="24"/>
        </w:rPr>
        <w:t>所有事</w:t>
      </w:r>
      <w:r w:rsidRPr="00616524">
        <w:rPr>
          <w:rFonts w:eastAsiaTheme="minorHAnsi" w:cs="Open Sans"/>
          <w:color w:val="333333"/>
          <w:kern w:val="0"/>
          <w:sz w:val="24"/>
          <w:szCs w:val="24"/>
        </w:rPr>
        <w:t>都变得比原来更难了。上升通道</w:t>
      </w:r>
      <w:r w:rsidR="00AA47FC" w:rsidRPr="00616524">
        <w:rPr>
          <w:rFonts w:eastAsiaTheme="minorHAnsi" w:cs="Open Sans" w:hint="eastAsia"/>
          <w:color w:val="333333"/>
          <w:kern w:val="0"/>
          <w:sz w:val="24"/>
          <w:szCs w:val="24"/>
        </w:rPr>
        <w:t>在</w:t>
      </w:r>
      <w:r w:rsidRPr="00616524">
        <w:rPr>
          <w:rFonts w:eastAsiaTheme="minorHAnsi" w:cs="Open Sans"/>
          <w:color w:val="333333"/>
          <w:kern w:val="0"/>
          <w:sz w:val="24"/>
          <w:szCs w:val="24"/>
        </w:rPr>
        <w:t>变窄，</w:t>
      </w:r>
      <w:r w:rsidR="00616631" w:rsidRPr="00616524">
        <w:rPr>
          <w:rFonts w:eastAsiaTheme="minorHAnsi" w:cs="Open Sans" w:hint="eastAsia"/>
          <w:color w:val="333333"/>
          <w:kern w:val="0"/>
          <w:sz w:val="24"/>
          <w:szCs w:val="24"/>
        </w:rPr>
        <w:t>国际摩擦在加剧</w:t>
      </w:r>
      <w:r w:rsidRPr="00616524">
        <w:rPr>
          <w:rFonts w:eastAsiaTheme="minorHAnsi" w:cs="Open Sans"/>
          <w:color w:val="333333"/>
          <w:kern w:val="0"/>
          <w:sz w:val="24"/>
          <w:szCs w:val="24"/>
        </w:rPr>
        <w:t>，生活压力</w:t>
      </w:r>
      <w:r w:rsidR="00616631" w:rsidRPr="00616524">
        <w:rPr>
          <w:rFonts w:eastAsiaTheme="minorHAnsi" w:cs="Open Sans" w:hint="eastAsia"/>
          <w:color w:val="333333"/>
          <w:kern w:val="0"/>
          <w:sz w:val="24"/>
          <w:szCs w:val="24"/>
        </w:rPr>
        <w:t>在</w:t>
      </w:r>
      <w:r w:rsidRPr="00616524">
        <w:rPr>
          <w:rFonts w:eastAsiaTheme="minorHAnsi" w:cs="Open Sans"/>
          <w:color w:val="333333"/>
          <w:kern w:val="0"/>
          <w:sz w:val="24"/>
          <w:szCs w:val="24"/>
        </w:rPr>
        <w:t>变大</w:t>
      </w:r>
      <w:r w:rsidR="00A8270C" w:rsidRPr="00616524">
        <w:rPr>
          <w:rFonts w:eastAsiaTheme="minorHAnsi" w:cs="Open Sans" w:hint="eastAsia"/>
          <w:color w:val="333333"/>
          <w:kern w:val="0"/>
          <w:sz w:val="24"/>
          <w:szCs w:val="24"/>
        </w:rPr>
        <w:t>，</w:t>
      </w:r>
      <w:r w:rsidRPr="00616524">
        <w:rPr>
          <w:rFonts w:eastAsiaTheme="minorHAnsi" w:cs="Open Sans"/>
          <w:color w:val="333333"/>
          <w:kern w:val="0"/>
          <w:sz w:val="24"/>
          <w:szCs w:val="24"/>
        </w:rPr>
        <w:t>我们应该用怎样的态度去面对</w:t>
      </w:r>
      <w:r w:rsidR="00A8270C" w:rsidRPr="00616524">
        <w:rPr>
          <w:rFonts w:eastAsiaTheme="minorHAnsi" w:cs="Open Sans" w:hint="eastAsia"/>
          <w:color w:val="333333"/>
          <w:kern w:val="0"/>
          <w:sz w:val="24"/>
          <w:szCs w:val="24"/>
        </w:rPr>
        <w:t>这一切</w:t>
      </w:r>
      <w:r w:rsidRPr="00616524">
        <w:rPr>
          <w:rFonts w:eastAsiaTheme="minorHAnsi" w:cs="Open Sans"/>
          <w:color w:val="333333"/>
          <w:kern w:val="0"/>
          <w:sz w:val="24"/>
          <w:szCs w:val="24"/>
        </w:rPr>
        <w:t>呢？它山之石可以攻玉，我们是否可以通过</w:t>
      </w:r>
      <w:r w:rsidR="007455ED" w:rsidRPr="00616524">
        <w:rPr>
          <w:rFonts w:eastAsiaTheme="minorHAnsi" w:cs="Open Sans" w:hint="eastAsia"/>
          <w:color w:val="333333"/>
          <w:kern w:val="0"/>
          <w:sz w:val="24"/>
          <w:szCs w:val="24"/>
        </w:rPr>
        <w:t>与</w:t>
      </w:r>
      <w:r w:rsidRPr="00616524">
        <w:rPr>
          <w:rFonts w:eastAsiaTheme="minorHAnsi" w:cs="Open Sans"/>
          <w:color w:val="333333"/>
          <w:kern w:val="0"/>
          <w:sz w:val="24"/>
          <w:szCs w:val="24"/>
        </w:rPr>
        <w:t>不同的人群</w:t>
      </w:r>
      <w:r w:rsidR="007455ED" w:rsidRPr="00616524">
        <w:rPr>
          <w:rFonts w:eastAsiaTheme="minorHAnsi" w:cs="Open Sans" w:hint="eastAsia"/>
          <w:color w:val="333333"/>
          <w:kern w:val="0"/>
          <w:sz w:val="24"/>
          <w:szCs w:val="24"/>
        </w:rPr>
        <w:t>进行</w:t>
      </w:r>
      <w:r w:rsidRPr="00616524">
        <w:rPr>
          <w:rFonts w:eastAsiaTheme="minorHAnsi" w:cs="Open Sans"/>
          <w:color w:val="333333"/>
          <w:kern w:val="0"/>
          <w:sz w:val="24"/>
          <w:szCs w:val="24"/>
        </w:rPr>
        <w:t>深度对话去找到一些方向</w:t>
      </w:r>
      <w:proofErr w:type="gramStart"/>
      <w:r w:rsidRPr="00616524">
        <w:rPr>
          <w:rFonts w:eastAsiaTheme="minorHAnsi" w:cs="Open Sans"/>
          <w:color w:val="333333"/>
          <w:kern w:val="0"/>
          <w:sz w:val="24"/>
          <w:szCs w:val="24"/>
        </w:rPr>
        <w:t>与答案</w:t>
      </w:r>
      <w:proofErr w:type="gramEnd"/>
      <w:r w:rsidRPr="00616524">
        <w:rPr>
          <w:rFonts w:eastAsiaTheme="minorHAnsi" w:cs="Open Sans"/>
          <w:color w:val="333333"/>
          <w:kern w:val="0"/>
          <w:sz w:val="24"/>
          <w:szCs w:val="24"/>
        </w:rPr>
        <w:t>呢？而这个世界，</w:t>
      </w:r>
      <w:r w:rsidR="007455ED" w:rsidRPr="00616524">
        <w:rPr>
          <w:rFonts w:eastAsiaTheme="minorHAnsi" w:cs="Open Sans" w:hint="eastAsia"/>
          <w:color w:val="333333"/>
          <w:kern w:val="0"/>
          <w:sz w:val="24"/>
          <w:szCs w:val="24"/>
        </w:rPr>
        <w:t>是</w:t>
      </w:r>
      <w:r w:rsidRPr="00616524">
        <w:rPr>
          <w:rFonts w:eastAsiaTheme="minorHAnsi" w:cs="Open Sans"/>
          <w:color w:val="333333"/>
          <w:kern w:val="0"/>
          <w:sz w:val="24"/>
          <w:szCs w:val="24"/>
        </w:rPr>
        <w:t>真的变得更糟糕了吗？我想，通过《行路摘星辰》第一季的探索，我们</w:t>
      </w:r>
      <w:r w:rsidR="00024CE6" w:rsidRPr="00616524">
        <w:rPr>
          <w:rFonts w:eastAsiaTheme="minorHAnsi" w:cs="Open Sans" w:hint="eastAsia"/>
          <w:color w:val="333333"/>
          <w:kern w:val="0"/>
          <w:sz w:val="24"/>
          <w:szCs w:val="24"/>
        </w:rPr>
        <w:t>或许</w:t>
      </w:r>
      <w:r w:rsidRPr="00616524">
        <w:rPr>
          <w:rFonts w:eastAsiaTheme="minorHAnsi" w:cs="Open Sans"/>
          <w:color w:val="333333"/>
          <w:kern w:val="0"/>
          <w:sz w:val="24"/>
          <w:szCs w:val="24"/>
        </w:rPr>
        <w:t xml:space="preserve">能够得到一些答案吧。 </w:t>
      </w:r>
    </w:p>
    <w:p w14:paraId="20A00C93" w14:textId="02022A24"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r w:rsidRPr="00616524">
        <w:rPr>
          <w:rFonts w:eastAsiaTheme="minorHAnsi" w:cs="Open Sans"/>
          <w:color w:val="333333"/>
          <w:kern w:val="0"/>
          <w:sz w:val="24"/>
          <w:szCs w:val="24"/>
        </w:rPr>
        <w:tab/>
        <w:t>在整个项目的准备期，我们受到了很多质疑，</w:t>
      </w:r>
      <w:r w:rsidR="00024CE6" w:rsidRPr="00616524">
        <w:rPr>
          <w:rFonts w:eastAsiaTheme="minorHAnsi" w:cs="Open Sans" w:hint="eastAsia"/>
          <w:color w:val="333333"/>
          <w:kern w:val="0"/>
          <w:sz w:val="24"/>
          <w:szCs w:val="24"/>
        </w:rPr>
        <w:t>但</w:t>
      </w:r>
      <w:r w:rsidRPr="00616524">
        <w:rPr>
          <w:rFonts w:eastAsiaTheme="minorHAnsi" w:cs="Open Sans"/>
          <w:color w:val="333333"/>
          <w:kern w:val="0"/>
          <w:sz w:val="24"/>
          <w:szCs w:val="24"/>
        </w:rPr>
        <w:t>得到</w:t>
      </w:r>
      <w:r w:rsidR="00024CE6" w:rsidRPr="00616524">
        <w:rPr>
          <w:rFonts w:eastAsiaTheme="minorHAnsi" w:cs="Open Sans" w:hint="eastAsia"/>
          <w:color w:val="333333"/>
          <w:kern w:val="0"/>
          <w:sz w:val="24"/>
          <w:szCs w:val="24"/>
        </w:rPr>
        <w:t>的更多是同路者</w:t>
      </w:r>
      <w:r w:rsidRPr="00616524">
        <w:rPr>
          <w:rFonts w:eastAsiaTheme="minorHAnsi" w:cs="Open Sans"/>
          <w:color w:val="333333"/>
          <w:kern w:val="0"/>
          <w:sz w:val="24"/>
          <w:szCs w:val="24"/>
        </w:rPr>
        <w:t>的</w:t>
      </w:r>
      <w:r w:rsidR="00024CE6" w:rsidRPr="00616524">
        <w:rPr>
          <w:rFonts w:eastAsiaTheme="minorHAnsi" w:cs="Open Sans" w:hint="eastAsia"/>
          <w:color w:val="333333"/>
          <w:kern w:val="0"/>
          <w:sz w:val="24"/>
          <w:szCs w:val="24"/>
        </w:rPr>
        <w:t>支持——行路摘星辰的</w:t>
      </w:r>
      <w:r w:rsidRPr="00616524">
        <w:rPr>
          <w:rFonts w:eastAsiaTheme="minorHAnsi" w:cs="Open Sans"/>
          <w:color w:val="333333"/>
          <w:kern w:val="0"/>
          <w:sz w:val="24"/>
          <w:szCs w:val="24"/>
        </w:rPr>
        <w:t>LOGO</w:t>
      </w:r>
      <w:r w:rsidR="00024CE6" w:rsidRPr="00616524">
        <w:rPr>
          <w:rFonts w:eastAsiaTheme="minorHAnsi" w:cs="Open Sans" w:hint="eastAsia"/>
          <w:color w:val="333333"/>
          <w:kern w:val="0"/>
          <w:sz w:val="24"/>
          <w:szCs w:val="24"/>
        </w:rPr>
        <w:t>由</w:t>
      </w:r>
      <w:r w:rsidRPr="00616524">
        <w:rPr>
          <w:rFonts w:eastAsiaTheme="minorHAnsi" w:cs="Open Sans"/>
          <w:color w:val="333333"/>
          <w:kern w:val="0"/>
          <w:sz w:val="24"/>
          <w:szCs w:val="24"/>
        </w:rPr>
        <w:t>北京的李海</w:t>
      </w:r>
      <w:proofErr w:type="gramStart"/>
      <w:r w:rsidRPr="00616524">
        <w:rPr>
          <w:rFonts w:eastAsiaTheme="minorHAnsi" w:cs="Open Sans"/>
          <w:color w:val="333333"/>
          <w:kern w:val="0"/>
          <w:sz w:val="24"/>
          <w:szCs w:val="24"/>
        </w:rPr>
        <w:t>毓</w:t>
      </w:r>
      <w:proofErr w:type="gramEnd"/>
      <w:r w:rsidRPr="00616524">
        <w:rPr>
          <w:rFonts w:eastAsiaTheme="minorHAnsi" w:cs="Open Sans"/>
          <w:color w:val="333333"/>
          <w:kern w:val="0"/>
          <w:sz w:val="24"/>
          <w:szCs w:val="24"/>
        </w:rPr>
        <w:t>女士设计并赞助，</w:t>
      </w:r>
      <w:r w:rsidR="00024CE6" w:rsidRPr="00616524">
        <w:rPr>
          <w:rFonts w:eastAsiaTheme="minorHAnsi" w:cs="Open Sans" w:hint="eastAsia"/>
          <w:color w:val="333333"/>
          <w:kern w:val="0"/>
          <w:sz w:val="24"/>
          <w:szCs w:val="24"/>
        </w:rPr>
        <w:t>官方</w:t>
      </w:r>
      <w:r w:rsidRPr="00616524">
        <w:rPr>
          <w:rFonts w:eastAsiaTheme="minorHAnsi" w:cs="Open Sans"/>
          <w:color w:val="333333"/>
          <w:kern w:val="0"/>
          <w:sz w:val="24"/>
          <w:szCs w:val="24"/>
        </w:rPr>
        <w:t>网站的一些修改</w:t>
      </w:r>
      <w:r w:rsidR="00636682" w:rsidRPr="00616524">
        <w:rPr>
          <w:rFonts w:eastAsiaTheme="minorHAnsi" w:cs="Open Sans" w:hint="eastAsia"/>
          <w:color w:val="333333"/>
          <w:kern w:val="0"/>
          <w:sz w:val="24"/>
          <w:szCs w:val="24"/>
        </w:rPr>
        <w:t>有赖于</w:t>
      </w:r>
      <w:r w:rsidRPr="00616524">
        <w:rPr>
          <w:rFonts w:eastAsiaTheme="minorHAnsi" w:cs="Open Sans"/>
          <w:color w:val="333333"/>
          <w:kern w:val="0"/>
          <w:sz w:val="24"/>
          <w:szCs w:val="24"/>
        </w:rPr>
        <w:t>挪威的Shi Chen女士与IT私塾的李巍老师尽心尽力</w:t>
      </w:r>
      <w:r w:rsidR="00636682" w:rsidRPr="00616524">
        <w:rPr>
          <w:rFonts w:eastAsiaTheme="minorHAnsi" w:cs="Open Sans" w:hint="eastAsia"/>
          <w:color w:val="333333"/>
          <w:kern w:val="0"/>
          <w:sz w:val="24"/>
          <w:szCs w:val="24"/>
        </w:rPr>
        <w:t>的</w:t>
      </w:r>
      <w:r w:rsidRPr="00616524">
        <w:rPr>
          <w:rFonts w:eastAsiaTheme="minorHAnsi" w:cs="Open Sans"/>
          <w:color w:val="333333"/>
          <w:kern w:val="0"/>
          <w:sz w:val="24"/>
          <w:szCs w:val="24"/>
        </w:rPr>
        <w:t>解答。王垒先生和贺思</w:t>
      </w:r>
      <w:proofErr w:type="gramStart"/>
      <w:r w:rsidRPr="00616524">
        <w:rPr>
          <w:rFonts w:eastAsiaTheme="minorHAnsi" w:cs="Open Sans"/>
          <w:color w:val="333333"/>
          <w:kern w:val="0"/>
          <w:sz w:val="24"/>
          <w:szCs w:val="24"/>
        </w:rPr>
        <w:t>贤同学</w:t>
      </w:r>
      <w:proofErr w:type="gramEnd"/>
      <w:r w:rsidRPr="00616524">
        <w:rPr>
          <w:rFonts w:eastAsiaTheme="minorHAnsi" w:cs="Open Sans"/>
          <w:color w:val="333333"/>
          <w:kern w:val="0"/>
          <w:sz w:val="24"/>
          <w:szCs w:val="24"/>
        </w:rPr>
        <w:t>作为志愿者帮忙拍摄</w:t>
      </w:r>
      <w:r w:rsidR="00636682" w:rsidRPr="00616524">
        <w:rPr>
          <w:rFonts w:eastAsiaTheme="minorHAnsi" w:cs="Open Sans" w:hint="eastAsia"/>
          <w:color w:val="333333"/>
          <w:kern w:val="0"/>
          <w:sz w:val="24"/>
          <w:szCs w:val="24"/>
        </w:rPr>
        <w:t>了</w:t>
      </w:r>
      <w:r w:rsidR="00636682" w:rsidRPr="00616524">
        <w:rPr>
          <w:rFonts w:eastAsiaTheme="minorHAnsi" w:cs="Open Sans"/>
          <w:color w:val="333333"/>
          <w:kern w:val="0"/>
          <w:sz w:val="24"/>
          <w:szCs w:val="24"/>
        </w:rPr>
        <w:t>我们的先导片</w:t>
      </w:r>
      <w:r w:rsidRPr="00616524">
        <w:rPr>
          <w:rFonts w:eastAsiaTheme="minorHAnsi" w:cs="Open Sans"/>
          <w:color w:val="333333"/>
          <w:kern w:val="0"/>
          <w:sz w:val="24"/>
          <w:szCs w:val="24"/>
        </w:rPr>
        <w:t>。所有的受访者都是</w:t>
      </w:r>
      <w:r w:rsidR="00636682" w:rsidRPr="00616524">
        <w:rPr>
          <w:rFonts w:eastAsiaTheme="minorHAnsi" w:cs="Open Sans" w:hint="eastAsia"/>
          <w:color w:val="333333"/>
          <w:kern w:val="0"/>
          <w:sz w:val="24"/>
          <w:szCs w:val="24"/>
        </w:rPr>
        <w:t>无偿</w:t>
      </w:r>
      <w:r w:rsidRPr="00616524">
        <w:rPr>
          <w:rFonts w:eastAsiaTheme="minorHAnsi" w:cs="Open Sans"/>
          <w:color w:val="333333"/>
          <w:kern w:val="0"/>
          <w:sz w:val="24"/>
          <w:szCs w:val="24"/>
        </w:rPr>
        <w:t>受访，并在前期交流沟通中为我们提供了诸多的意见的。还有许多的朋友，自愿</w:t>
      </w:r>
      <w:r w:rsidRPr="00616524">
        <w:rPr>
          <w:rFonts w:eastAsiaTheme="minorHAnsi" w:cs="Open Sans"/>
          <w:color w:val="333333"/>
          <w:kern w:val="0"/>
          <w:sz w:val="24"/>
          <w:szCs w:val="24"/>
        </w:rPr>
        <w:lastRenderedPageBreak/>
        <w:t>加入到</w:t>
      </w:r>
      <w:r w:rsidR="00EC06CB" w:rsidRPr="00616524">
        <w:rPr>
          <w:rFonts w:eastAsiaTheme="minorHAnsi" w:cs="Open Sans" w:hint="eastAsia"/>
          <w:color w:val="333333"/>
          <w:kern w:val="0"/>
          <w:sz w:val="24"/>
          <w:szCs w:val="24"/>
        </w:rPr>
        <w:t>我们</w:t>
      </w:r>
      <w:r w:rsidRPr="00616524">
        <w:rPr>
          <w:rFonts w:eastAsiaTheme="minorHAnsi" w:cs="Open Sans"/>
          <w:color w:val="333333"/>
          <w:kern w:val="0"/>
          <w:sz w:val="24"/>
          <w:szCs w:val="24"/>
        </w:rPr>
        <w:t>的队伍</w:t>
      </w:r>
      <w:r w:rsidR="00EC06CB" w:rsidRPr="00616524">
        <w:rPr>
          <w:rFonts w:eastAsiaTheme="minorHAnsi" w:cs="Open Sans" w:hint="eastAsia"/>
          <w:color w:val="333333"/>
          <w:kern w:val="0"/>
          <w:sz w:val="24"/>
          <w:szCs w:val="24"/>
        </w:rPr>
        <w:t>之中。</w:t>
      </w:r>
      <w:r w:rsidR="005F4368" w:rsidRPr="00616524">
        <w:rPr>
          <w:rFonts w:eastAsiaTheme="minorHAnsi" w:cs="Open Sans" w:hint="eastAsia"/>
          <w:color w:val="333333"/>
          <w:kern w:val="0"/>
          <w:sz w:val="24"/>
          <w:szCs w:val="24"/>
        </w:rPr>
        <w:t>对此我们表示诚挚的感谢！</w:t>
      </w:r>
      <w:r w:rsidR="00EC06CB" w:rsidRPr="00616524">
        <w:rPr>
          <w:rFonts w:eastAsiaTheme="minorHAnsi" w:cs="Open Sans" w:hint="eastAsia"/>
          <w:color w:val="333333"/>
          <w:kern w:val="0"/>
          <w:sz w:val="24"/>
          <w:szCs w:val="24"/>
        </w:rPr>
        <w:t>对此，</w:t>
      </w:r>
      <w:r w:rsidRPr="00616524">
        <w:rPr>
          <w:rFonts w:eastAsiaTheme="minorHAnsi" w:cs="Open Sans"/>
          <w:color w:val="333333"/>
          <w:kern w:val="0"/>
          <w:sz w:val="24"/>
          <w:szCs w:val="24"/>
        </w:rPr>
        <w:t>我们</w:t>
      </w:r>
      <w:r w:rsidR="003D7BB2" w:rsidRPr="00616524">
        <w:rPr>
          <w:rFonts w:eastAsiaTheme="minorHAnsi" w:cs="Open Sans" w:hint="eastAsia"/>
          <w:color w:val="333333"/>
          <w:kern w:val="0"/>
          <w:sz w:val="24"/>
          <w:szCs w:val="24"/>
        </w:rPr>
        <w:t>将在每期节目末尾</w:t>
      </w:r>
      <w:r w:rsidR="003C08C1" w:rsidRPr="00616524">
        <w:rPr>
          <w:rFonts w:eastAsiaTheme="minorHAnsi" w:cs="Open Sans" w:hint="eastAsia"/>
          <w:color w:val="333333"/>
          <w:kern w:val="0"/>
          <w:sz w:val="24"/>
          <w:szCs w:val="24"/>
        </w:rPr>
        <w:t>和官方网站上</w:t>
      </w:r>
      <w:r w:rsidRPr="00616524">
        <w:rPr>
          <w:rFonts w:eastAsiaTheme="minorHAnsi" w:cs="Open Sans"/>
          <w:color w:val="333333"/>
          <w:kern w:val="0"/>
          <w:sz w:val="24"/>
          <w:szCs w:val="24"/>
        </w:rPr>
        <w:t>，</w:t>
      </w:r>
      <w:r w:rsidR="003C08C1" w:rsidRPr="00616524">
        <w:rPr>
          <w:rFonts w:eastAsiaTheme="minorHAnsi" w:cs="Open Sans" w:hint="eastAsia"/>
          <w:color w:val="333333"/>
          <w:kern w:val="0"/>
          <w:sz w:val="24"/>
          <w:szCs w:val="24"/>
        </w:rPr>
        <w:t>以</w:t>
      </w:r>
      <w:r w:rsidRPr="00616524">
        <w:rPr>
          <w:rFonts w:eastAsiaTheme="minorHAnsi" w:cs="Open Sans"/>
          <w:color w:val="333333"/>
          <w:kern w:val="0"/>
          <w:sz w:val="24"/>
          <w:szCs w:val="24"/>
        </w:rPr>
        <w:t>致谢名单</w:t>
      </w:r>
      <w:r w:rsidR="003C08C1" w:rsidRPr="00616524">
        <w:rPr>
          <w:rFonts w:eastAsiaTheme="minorHAnsi" w:cs="Open Sans" w:hint="eastAsia"/>
          <w:color w:val="333333"/>
          <w:kern w:val="0"/>
          <w:sz w:val="24"/>
          <w:szCs w:val="24"/>
        </w:rPr>
        <w:t>的方式</w:t>
      </w:r>
      <w:r w:rsidRPr="00616524">
        <w:rPr>
          <w:rFonts w:eastAsiaTheme="minorHAnsi" w:cs="Open Sans"/>
          <w:color w:val="333333"/>
          <w:kern w:val="0"/>
          <w:sz w:val="24"/>
          <w:szCs w:val="24"/>
        </w:rPr>
        <w:t xml:space="preserve">向所有理想主义者们和参与到这个项目的朋友们表示感谢。 </w:t>
      </w:r>
    </w:p>
    <w:p w14:paraId="370F2B56" w14:textId="5B9837A9"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r w:rsidRPr="00616524">
        <w:rPr>
          <w:rFonts w:eastAsiaTheme="minorHAnsi" w:cs="Open Sans"/>
          <w:color w:val="333333"/>
          <w:kern w:val="0"/>
          <w:sz w:val="24"/>
          <w:szCs w:val="24"/>
        </w:rPr>
        <w:tab/>
        <w:t>明天就要出发了，</w:t>
      </w:r>
      <w:r w:rsidR="001F1DA2" w:rsidRPr="00616524">
        <w:rPr>
          <w:rFonts w:eastAsiaTheme="minorHAnsi" w:cs="Open Sans" w:hint="eastAsia"/>
          <w:color w:val="333333"/>
          <w:kern w:val="0"/>
          <w:sz w:val="24"/>
          <w:szCs w:val="24"/>
        </w:rPr>
        <w:t>我</w:t>
      </w:r>
      <w:r w:rsidRPr="00616524">
        <w:rPr>
          <w:rFonts w:eastAsiaTheme="minorHAnsi" w:cs="Open Sans"/>
          <w:color w:val="333333"/>
          <w:kern w:val="0"/>
          <w:sz w:val="24"/>
          <w:szCs w:val="24"/>
        </w:rPr>
        <w:t>担忧而又兴奋。担忧自己的能力不够，辜负大家的期望。兴奋</w:t>
      </w:r>
      <w:r w:rsidR="001F1DA2" w:rsidRPr="00616524">
        <w:rPr>
          <w:rFonts w:eastAsiaTheme="minorHAnsi" w:cs="Open Sans" w:hint="eastAsia"/>
          <w:color w:val="333333"/>
          <w:kern w:val="0"/>
          <w:sz w:val="24"/>
          <w:szCs w:val="24"/>
        </w:rPr>
        <w:t>于</w:t>
      </w:r>
      <w:r w:rsidRPr="00616524">
        <w:rPr>
          <w:rFonts w:eastAsiaTheme="minorHAnsi" w:cs="Open Sans"/>
          <w:color w:val="333333"/>
          <w:kern w:val="0"/>
          <w:sz w:val="24"/>
          <w:szCs w:val="24"/>
        </w:rPr>
        <w:t>这个</w:t>
      </w:r>
      <w:r w:rsidR="001F1DA2" w:rsidRPr="00616524">
        <w:rPr>
          <w:rFonts w:eastAsiaTheme="minorHAnsi" w:cs="Open Sans" w:hint="eastAsia"/>
          <w:color w:val="333333"/>
          <w:kern w:val="0"/>
          <w:sz w:val="24"/>
          <w:szCs w:val="24"/>
        </w:rPr>
        <w:t>充满</w:t>
      </w:r>
      <w:r w:rsidRPr="00616524">
        <w:rPr>
          <w:rFonts w:eastAsiaTheme="minorHAnsi" w:cs="Open Sans"/>
          <w:color w:val="333333"/>
          <w:kern w:val="0"/>
          <w:sz w:val="24"/>
          <w:szCs w:val="24"/>
        </w:rPr>
        <w:t>理想主义</w:t>
      </w:r>
      <w:r w:rsidR="001F1DA2" w:rsidRPr="00616524">
        <w:rPr>
          <w:rFonts w:eastAsiaTheme="minorHAnsi" w:cs="Open Sans" w:hint="eastAsia"/>
          <w:color w:val="333333"/>
          <w:kern w:val="0"/>
          <w:sz w:val="24"/>
          <w:szCs w:val="24"/>
        </w:rPr>
        <w:t>色彩</w:t>
      </w:r>
      <w:r w:rsidRPr="00616524">
        <w:rPr>
          <w:rFonts w:eastAsiaTheme="minorHAnsi" w:cs="Open Sans"/>
          <w:color w:val="333333"/>
          <w:kern w:val="0"/>
          <w:sz w:val="24"/>
          <w:szCs w:val="24"/>
        </w:rPr>
        <w:t xml:space="preserve">的项目终于要正式开启。最后，真心希望有更多朋友能参与到这个项目中来。正如我们的官方网站上所描述的，你有多种方式可以参与到我们的项目中来。 </w:t>
      </w:r>
    </w:p>
    <w:p w14:paraId="5BFE441A" w14:textId="1173CB38"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r w:rsidRPr="00616524">
        <w:rPr>
          <w:rFonts w:eastAsiaTheme="minorHAnsi" w:cs="Open Sans"/>
          <w:color w:val="333333"/>
          <w:kern w:val="0"/>
          <w:sz w:val="24"/>
          <w:szCs w:val="24"/>
        </w:rPr>
        <w:tab/>
      </w:r>
      <w:r w:rsidRPr="00616524">
        <w:rPr>
          <w:rFonts w:eastAsiaTheme="minorHAnsi" w:cs="Open Sans"/>
          <w:noProof/>
          <w:color w:val="333333"/>
          <w:kern w:val="0"/>
          <w:sz w:val="24"/>
          <w:szCs w:val="24"/>
        </w:rPr>
        <mc:AlternateContent>
          <mc:Choice Requires="wps">
            <w:drawing>
              <wp:inline distT="0" distB="0" distL="0" distR="0" wp14:anchorId="496BC4C3" wp14:editId="3A98C2BE">
                <wp:extent cx="304800" cy="304800"/>
                <wp:effectExtent l="0" t="0" r="0" b="0"/>
                <wp:docPr id="2" name="矩形 2" descr="参与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CB852" id="矩形 2" o:spid="_x0000_s1026" alt="参与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878CAF" w14:textId="00E22655"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noProof/>
          <w:color w:val="333333"/>
          <w:kern w:val="0"/>
          <w:sz w:val="24"/>
          <w:szCs w:val="24"/>
        </w:rPr>
        <mc:AlternateContent>
          <mc:Choice Requires="wps">
            <w:drawing>
              <wp:inline distT="0" distB="0" distL="0" distR="0" wp14:anchorId="4668536B" wp14:editId="78200EBB">
                <wp:extent cx="304800" cy="304800"/>
                <wp:effectExtent l="0" t="0" r="0" b="0"/>
                <wp:docPr id="1" name="矩形 1" descr="参与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086D5" id="矩形 1" o:spid="_x0000_s1026" alt="参与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6524">
        <w:rPr>
          <w:rFonts w:eastAsiaTheme="minorHAnsi" w:cs="Open Sans"/>
          <w:color w:val="333333"/>
          <w:kern w:val="0"/>
          <w:sz w:val="24"/>
          <w:szCs w:val="24"/>
        </w:rPr>
        <w:tab/>
      </w:r>
      <w:r w:rsidRPr="00616524">
        <w:rPr>
          <w:rFonts w:eastAsiaTheme="minorHAnsi" w:cs="Open Sans"/>
          <w:color w:val="333333"/>
          <w:kern w:val="0"/>
          <w:sz w:val="24"/>
          <w:szCs w:val="24"/>
        </w:rPr>
        <w:tab/>
      </w:r>
    </w:p>
    <w:p w14:paraId="1F2CFD5A" w14:textId="77777777"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r w:rsidRPr="00616524">
        <w:rPr>
          <w:rFonts w:eastAsiaTheme="minorHAnsi" w:cs="Open Sans"/>
          <w:color w:val="333333"/>
          <w:kern w:val="0"/>
          <w:sz w:val="24"/>
          <w:szCs w:val="24"/>
        </w:rPr>
        <w:tab/>
        <w:t>最后，歧路今安在，愿可摘星辰。我是罗艺峰，我们一同上路！</w:t>
      </w:r>
    </w:p>
    <w:p w14:paraId="1C002F21" w14:textId="77777777" w:rsidR="00F62CC4" w:rsidRPr="00616524" w:rsidRDefault="00F62CC4" w:rsidP="003C3CE2">
      <w:pPr>
        <w:widowControl/>
        <w:spacing w:before="192" w:after="192"/>
        <w:rPr>
          <w:rFonts w:eastAsiaTheme="minorHAnsi" w:cs="Open Sans"/>
          <w:color w:val="333333"/>
          <w:kern w:val="0"/>
          <w:sz w:val="24"/>
          <w:szCs w:val="24"/>
        </w:rPr>
      </w:pPr>
      <w:r w:rsidRPr="00616524">
        <w:rPr>
          <w:rFonts w:eastAsiaTheme="minorHAnsi" w:cs="Open Sans"/>
          <w:color w:val="333333"/>
          <w:kern w:val="0"/>
          <w:sz w:val="24"/>
          <w:szCs w:val="24"/>
        </w:rPr>
        <w:tab/>
      </w:r>
      <w:r w:rsidRPr="00616524">
        <w:rPr>
          <w:rFonts w:eastAsiaTheme="minorHAnsi" w:cs="Open Sans"/>
          <w:color w:val="333333"/>
          <w:kern w:val="0"/>
          <w:sz w:val="24"/>
          <w:szCs w:val="24"/>
        </w:rPr>
        <w:tab/>
      </w:r>
    </w:p>
    <w:p w14:paraId="1B3AE769" w14:textId="77777777" w:rsidR="00835BED" w:rsidRPr="00616524" w:rsidRDefault="00835BED" w:rsidP="003C3CE2">
      <w:pPr>
        <w:rPr>
          <w:rFonts w:eastAsiaTheme="minorHAnsi"/>
        </w:rPr>
      </w:pPr>
    </w:p>
    <w:sectPr w:rsidR="00835BED" w:rsidRPr="006165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iqi liu" w:date="2022-08-07T22:24:00Z" w:initials="zl">
    <w:p w14:paraId="6F950478" w14:textId="77777777" w:rsidR="00C8793B" w:rsidRDefault="00C8793B" w:rsidP="00100EFA">
      <w:pPr>
        <w:pStyle w:val="a7"/>
      </w:pPr>
      <w:r>
        <w:rPr>
          <w:rStyle w:val="a6"/>
        </w:rPr>
        <w:annotationRef/>
      </w:r>
      <w:r>
        <w:t>我写了一些本文要点，改的时候有个方向</w:t>
      </w:r>
    </w:p>
  </w:comment>
  <w:comment w:id="16" w:author="ziqi liu" w:date="2022-08-07T22:23:00Z" w:initials="zl">
    <w:p w14:paraId="17E60B9C" w14:textId="1C22618B" w:rsidR="00C8793B" w:rsidRDefault="00C8793B" w:rsidP="001400D9">
      <w:pPr>
        <w:pStyle w:val="a7"/>
      </w:pPr>
      <w:r>
        <w:rPr>
          <w:rStyle w:val="a6"/>
        </w:rPr>
        <w:annotationRef/>
      </w:r>
      <w:r>
        <w:t>公路旅行这个形式很应该提一提</w:t>
      </w:r>
    </w:p>
  </w:comment>
  <w:comment w:id="17" w:author="ziqi liu" w:date="2022-08-07T22:24:00Z" w:initials="zl">
    <w:p w14:paraId="017C5639" w14:textId="77777777" w:rsidR="00C8793B" w:rsidRDefault="00C8793B" w:rsidP="0074501D">
      <w:pPr>
        <w:pStyle w:val="a7"/>
      </w:pPr>
      <w:r>
        <w:rPr>
          <w:rStyle w:val="a6"/>
        </w:rPr>
        <w:annotationRef/>
      </w:r>
      <w:r>
        <w:t>团队成员们没有专门致谢是否有点……</w:t>
      </w:r>
    </w:p>
  </w:comment>
  <w:comment w:id="20" w:author="ziqi liu" w:date="2022-08-07T22:25:00Z" w:initials="zl">
    <w:p w14:paraId="72077EE3" w14:textId="77777777" w:rsidR="0009692C" w:rsidRDefault="0009692C" w:rsidP="00C25434">
      <w:pPr>
        <w:pStyle w:val="a7"/>
      </w:pPr>
      <w:r>
        <w:rPr>
          <w:rStyle w:val="a6"/>
        </w:rPr>
        <w:annotationRef/>
      </w:r>
      <w:r>
        <w:t>可以使用阅读原文功能插入网站</w:t>
      </w:r>
    </w:p>
  </w:comment>
  <w:comment w:id="22" w:author="ziqi liu" w:date="2022-08-07T22:28:00Z" w:initials="zl">
    <w:p w14:paraId="18307DAF" w14:textId="77777777" w:rsidR="00D760DF" w:rsidRDefault="00D760DF" w:rsidP="00943267">
      <w:pPr>
        <w:pStyle w:val="a7"/>
      </w:pPr>
      <w:r>
        <w:rPr>
          <w:rStyle w:val="a6"/>
        </w:rPr>
        <w:annotationRef/>
      </w:r>
      <w:r>
        <w:t>这部分写给内部还可以，但是对外沟通还需要再简练一些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950478" w15:done="0"/>
  <w15:commentEx w15:paraId="17E60B9C" w15:done="0"/>
  <w15:commentEx w15:paraId="017C5639" w15:done="0"/>
  <w15:commentEx w15:paraId="72077EE3" w15:done="0"/>
  <w15:commentEx w15:paraId="18307D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ABA0B" w16cex:dateUtc="2022-08-07T14:24:00Z"/>
  <w16cex:commentExtensible w16cex:durableId="269AB9EB" w16cex:dateUtc="2022-08-07T14:23:00Z"/>
  <w16cex:commentExtensible w16cex:durableId="269ABA2D" w16cex:dateUtc="2022-08-07T14:24:00Z"/>
  <w16cex:commentExtensible w16cex:durableId="269ABA6C" w16cex:dateUtc="2022-08-07T14:25:00Z"/>
  <w16cex:commentExtensible w16cex:durableId="269ABB1F" w16cex:dateUtc="2022-08-07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950478" w16cid:durableId="269ABA0B"/>
  <w16cid:commentId w16cid:paraId="17E60B9C" w16cid:durableId="269AB9EB"/>
  <w16cid:commentId w16cid:paraId="017C5639" w16cid:durableId="269ABA2D"/>
  <w16cid:commentId w16cid:paraId="72077EE3" w16cid:durableId="269ABA6C"/>
  <w16cid:commentId w16cid:paraId="18307DAF" w16cid:durableId="269ABB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56C2B"/>
    <w:multiLevelType w:val="hybridMultilevel"/>
    <w:tmpl w:val="FC1EBE66"/>
    <w:lvl w:ilvl="0" w:tplc="94F2A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319014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qi liu">
    <w15:presenceInfo w15:providerId="Windows Live" w15:userId="ab3a69a64b479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07"/>
    <w:rsid w:val="00024CE6"/>
    <w:rsid w:val="0009692C"/>
    <w:rsid w:val="001F1DA2"/>
    <w:rsid w:val="00203D72"/>
    <w:rsid w:val="002F6E7E"/>
    <w:rsid w:val="00343A81"/>
    <w:rsid w:val="003C08C1"/>
    <w:rsid w:val="003C3CE2"/>
    <w:rsid w:val="003D7BB2"/>
    <w:rsid w:val="00420561"/>
    <w:rsid w:val="0051415E"/>
    <w:rsid w:val="005F4368"/>
    <w:rsid w:val="00616524"/>
    <w:rsid w:val="00616631"/>
    <w:rsid w:val="00636682"/>
    <w:rsid w:val="00672AD2"/>
    <w:rsid w:val="00686B4F"/>
    <w:rsid w:val="007455ED"/>
    <w:rsid w:val="00835BED"/>
    <w:rsid w:val="00871B53"/>
    <w:rsid w:val="00887D22"/>
    <w:rsid w:val="00A8270C"/>
    <w:rsid w:val="00AA47FC"/>
    <w:rsid w:val="00C8793B"/>
    <w:rsid w:val="00CB6407"/>
    <w:rsid w:val="00CB6D2B"/>
    <w:rsid w:val="00D760DF"/>
    <w:rsid w:val="00EC06CB"/>
    <w:rsid w:val="00F2750D"/>
    <w:rsid w:val="00F62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231B"/>
  <w15:chartTrackingRefBased/>
  <w15:docId w15:val="{8943AD9D-9B80-4AE6-B04A-8EFEF73C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62C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2CC4"/>
    <w:rPr>
      <w:rFonts w:ascii="宋体" w:eastAsia="宋体" w:hAnsi="宋体" w:cs="宋体"/>
      <w:b/>
      <w:bCs/>
      <w:kern w:val="0"/>
      <w:sz w:val="36"/>
      <w:szCs w:val="36"/>
    </w:rPr>
  </w:style>
  <w:style w:type="character" w:customStyle="1" w:styleId="md-plain">
    <w:name w:val="md-plain"/>
    <w:basedOn w:val="a0"/>
    <w:rsid w:val="00F62CC4"/>
  </w:style>
  <w:style w:type="paragraph" w:customStyle="1" w:styleId="md-end-block">
    <w:name w:val="md-end-block"/>
    <w:basedOn w:val="a"/>
    <w:rsid w:val="00F62CC4"/>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F62CC4"/>
  </w:style>
  <w:style w:type="character" w:customStyle="1" w:styleId="md-link">
    <w:name w:val="md-link"/>
    <w:basedOn w:val="a0"/>
    <w:rsid w:val="00F62CC4"/>
  </w:style>
  <w:style w:type="character" w:styleId="a3">
    <w:name w:val="Hyperlink"/>
    <w:basedOn w:val="a0"/>
    <w:uiPriority w:val="99"/>
    <w:semiHidden/>
    <w:unhideWhenUsed/>
    <w:rsid w:val="00F62CC4"/>
    <w:rPr>
      <w:color w:val="0000FF"/>
      <w:u w:val="single"/>
    </w:rPr>
  </w:style>
  <w:style w:type="paragraph" w:styleId="a4">
    <w:name w:val="List Paragraph"/>
    <w:basedOn w:val="a"/>
    <w:uiPriority w:val="34"/>
    <w:qFormat/>
    <w:rsid w:val="00343A81"/>
    <w:pPr>
      <w:ind w:firstLineChars="200" w:firstLine="420"/>
    </w:pPr>
  </w:style>
  <w:style w:type="paragraph" w:styleId="a5">
    <w:name w:val="Revision"/>
    <w:hidden/>
    <w:uiPriority w:val="99"/>
    <w:semiHidden/>
    <w:rsid w:val="002F6E7E"/>
  </w:style>
  <w:style w:type="character" w:styleId="a6">
    <w:name w:val="annotation reference"/>
    <w:basedOn w:val="a0"/>
    <w:uiPriority w:val="99"/>
    <w:semiHidden/>
    <w:unhideWhenUsed/>
    <w:rsid w:val="00C8793B"/>
    <w:rPr>
      <w:sz w:val="21"/>
      <w:szCs w:val="21"/>
    </w:rPr>
  </w:style>
  <w:style w:type="paragraph" w:styleId="a7">
    <w:name w:val="annotation text"/>
    <w:basedOn w:val="a"/>
    <w:link w:val="a8"/>
    <w:uiPriority w:val="99"/>
    <w:unhideWhenUsed/>
    <w:rsid w:val="00C8793B"/>
    <w:pPr>
      <w:jc w:val="left"/>
    </w:pPr>
  </w:style>
  <w:style w:type="character" w:customStyle="1" w:styleId="a8">
    <w:name w:val="批注文字 字符"/>
    <w:basedOn w:val="a0"/>
    <w:link w:val="a7"/>
    <w:uiPriority w:val="99"/>
    <w:rsid w:val="00C8793B"/>
  </w:style>
  <w:style w:type="paragraph" w:styleId="a9">
    <w:name w:val="annotation subject"/>
    <w:basedOn w:val="a7"/>
    <w:next w:val="a7"/>
    <w:link w:val="aa"/>
    <w:uiPriority w:val="99"/>
    <w:semiHidden/>
    <w:unhideWhenUsed/>
    <w:rsid w:val="00C8793B"/>
    <w:rPr>
      <w:b/>
      <w:bCs/>
    </w:rPr>
  </w:style>
  <w:style w:type="character" w:customStyle="1" w:styleId="aa">
    <w:name w:val="批注主题 字符"/>
    <w:basedOn w:val="a8"/>
    <w:link w:val="a9"/>
    <w:uiPriority w:val="99"/>
    <w:semiHidden/>
    <w:rsid w:val="00C87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liu</dc:creator>
  <cp:keywords/>
  <dc:description/>
  <cp:lastModifiedBy>ziqi liu</cp:lastModifiedBy>
  <cp:revision>30</cp:revision>
  <dcterms:created xsi:type="dcterms:W3CDTF">2022-08-07T14:03:00Z</dcterms:created>
  <dcterms:modified xsi:type="dcterms:W3CDTF">2022-08-07T14:28:00Z</dcterms:modified>
</cp:coreProperties>
</file>